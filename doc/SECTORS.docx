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CE" w:rsidRDefault="009E15D8" w:rsidP="009E15D8">
      <w:r>
        <w:t>SECTORS</w:t>
      </w:r>
    </w:p>
    <w:p w:rsidR="007C6BD1" w:rsidRDefault="00B360CE" w:rsidP="009E15D8">
      <w:r>
        <w:t>Advocacy</w:t>
      </w:r>
    </w:p>
    <w:p w:rsidR="007C6BD1" w:rsidRDefault="007C6BD1" w:rsidP="007C6BD1">
      <w:r>
        <w:t>Agriculture</w:t>
      </w:r>
    </w:p>
    <w:p w:rsidR="00D40A55" w:rsidRDefault="007C6BD1" w:rsidP="007C6BD1">
      <w:del w:id="0" w:author="R. Farrow" w:date="2010-07-19T03:45:00Z">
        <w:r w:rsidDel="008C0FF7">
          <w:delText>AIDS/</w:delText>
        </w:r>
      </w:del>
      <w:r>
        <w:t>HIV</w:t>
      </w:r>
      <w:ins w:id="1" w:author="R. Farrow" w:date="2010-07-19T03:45:00Z">
        <w:r w:rsidR="008C0FF7">
          <w:t>/AIDS</w:t>
        </w:r>
      </w:ins>
    </w:p>
    <w:p w:rsidR="007C6BD1" w:rsidRDefault="00D40A55" w:rsidP="007C6BD1">
      <w:r w:rsidRPr="008C0FF7">
        <w:rPr>
          <w:rPrChange w:id="2" w:author="R. Farrow" w:date="2010-07-19T03:47:00Z">
            <w:rPr/>
          </w:rPrChange>
        </w:rPr>
        <w:t>Capacity Building</w:t>
      </w:r>
    </w:p>
    <w:p w:rsidR="000C5F24" w:rsidRDefault="00D40A55" w:rsidP="009E15D8">
      <w:r>
        <w:t>Child Welfare</w:t>
      </w:r>
    </w:p>
    <w:p w:rsidR="00D40A55" w:rsidRDefault="000C5F24" w:rsidP="009E15D8">
      <w:r w:rsidRPr="008C0FF7">
        <w:rPr>
          <w:rPrChange w:id="3" w:author="R. Farrow" w:date="2010-07-19T03:47:00Z">
            <w:rPr/>
          </w:rPrChange>
        </w:rPr>
        <w:t>Coordination</w:t>
      </w:r>
    </w:p>
    <w:p w:rsidR="00D40A55" w:rsidRDefault="00D40A55" w:rsidP="009E15D8">
      <w:r>
        <w:t>Disability Services</w:t>
      </w:r>
    </w:p>
    <w:p w:rsidR="00D40A55" w:rsidRDefault="00D40A55" w:rsidP="00D40A55">
      <w:del w:id="4" w:author="R. Farrow" w:date="2010-07-19T03:46:00Z">
        <w:r w:rsidDel="008C0FF7">
          <w:delText xml:space="preserve">Drug </w:delText>
        </w:r>
      </w:del>
      <w:ins w:id="5" w:author="R. Farrow" w:date="2010-07-19T03:46:00Z">
        <w:r w:rsidR="008C0FF7">
          <w:t>Narcotics</w:t>
        </w:r>
        <w:r w:rsidR="008C0FF7">
          <w:t xml:space="preserve"> </w:t>
        </w:r>
      </w:ins>
      <w:r>
        <w:t>Issues</w:t>
      </w:r>
    </w:p>
    <w:p w:rsidR="00D40A55" w:rsidRDefault="00D40A55" w:rsidP="00D40A55">
      <w:r>
        <w:t>Economic Issues</w:t>
      </w:r>
    </w:p>
    <w:p w:rsidR="00D40A55" w:rsidRDefault="00D40A55" w:rsidP="00D40A55">
      <w:r>
        <w:t>Education</w:t>
      </w:r>
    </w:p>
    <w:p w:rsidR="00D40A55" w:rsidRDefault="00D40A55" w:rsidP="00D40A55">
      <w:r>
        <w:t>Elderly Welfare</w:t>
      </w:r>
    </w:p>
    <w:p w:rsidR="00D40A55" w:rsidRDefault="00D40A55" w:rsidP="00D40A55">
      <w:r>
        <w:t>Emergency Services</w:t>
      </w:r>
    </w:p>
    <w:p w:rsidR="00B360CE" w:rsidRDefault="00D40A55" w:rsidP="009E15D8">
      <w:r>
        <w:t>Energy Issues</w:t>
      </w:r>
    </w:p>
    <w:p w:rsidR="00B360CE" w:rsidRDefault="00B360CE" w:rsidP="009E15D8">
      <w:r>
        <w:t>Environmental Issues</w:t>
      </w:r>
    </w:p>
    <w:p w:rsidR="00D40A55" w:rsidRDefault="00D40A55" w:rsidP="00D40A55">
      <w:r w:rsidRPr="008C0FF7">
        <w:rPr>
          <w:rPrChange w:id="6" w:author="R. Farrow" w:date="2010-07-19T03:49:00Z">
            <w:rPr/>
          </w:rPrChange>
        </w:rPr>
        <w:t>General Welfare</w:t>
      </w:r>
    </w:p>
    <w:p w:rsidR="00D40A55" w:rsidRDefault="00B360CE" w:rsidP="009E15D8">
      <w:r>
        <w:t>Health</w:t>
      </w:r>
    </w:p>
    <w:p w:rsidR="00B360CE" w:rsidRDefault="00D40A55" w:rsidP="009E15D8">
      <w:r>
        <w:t>Human Rights</w:t>
      </w:r>
    </w:p>
    <w:p w:rsidR="00D40A55" w:rsidRDefault="00D40A55" w:rsidP="00D40A55">
      <w:r>
        <w:t>Infrastructure</w:t>
      </w:r>
    </w:p>
    <w:p w:rsidR="00B360CE" w:rsidRDefault="00B360CE" w:rsidP="009E15D8">
      <w:pPr>
        <w:rPr>
          <w:ins w:id="7" w:author="R. Farrow" w:date="2010-07-19T03:52:00Z"/>
        </w:rPr>
      </w:pPr>
      <w:r>
        <w:t>Legal Services</w:t>
      </w:r>
    </w:p>
    <w:p w:rsidR="008C0FF7" w:rsidRDefault="008C0FF7" w:rsidP="009E15D8">
      <w:ins w:id="8" w:author="R. Farrow" w:date="2010-07-19T03:52:00Z">
        <w:r>
          <w:t>Literacy</w:t>
        </w:r>
      </w:ins>
    </w:p>
    <w:p w:rsidR="007C6BD1" w:rsidRDefault="007C6BD1" w:rsidP="009E15D8">
      <w:r>
        <w:t>Recreation</w:t>
      </w:r>
    </w:p>
    <w:p w:rsidR="007C6BD1" w:rsidRDefault="007C6BD1" w:rsidP="009E15D8">
      <w:r>
        <w:t>Technology</w:t>
      </w:r>
    </w:p>
    <w:p w:rsidR="00D40A55" w:rsidRDefault="007C6BD1" w:rsidP="009E15D8">
      <w:r>
        <w:t>Urban Develop</w:t>
      </w:r>
      <w:r w:rsidR="00D40A55">
        <w:t>m</w:t>
      </w:r>
      <w:r>
        <w:t>ent</w:t>
      </w:r>
      <w:del w:id="9" w:author="R. Farrow" w:date="2010-07-19T03:46:00Z">
        <w:r w:rsidDel="008C0FF7">
          <w:delText>?</w:delText>
        </w:r>
      </w:del>
    </w:p>
    <w:p w:rsidR="00D40A55" w:rsidRDefault="00D40A55" w:rsidP="00D40A55">
      <w:r>
        <w:t>Water Issues</w:t>
      </w:r>
    </w:p>
    <w:p w:rsidR="00D40A55" w:rsidRDefault="00D40A55" w:rsidP="00D40A55">
      <w:r>
        <w:t>Women’s Issues</w:t>
      </w:r>
    </w:p>
    <w:p w:rsidR="009E15D8" w:rsidRDefault="009E15D8" w:rsidP="009E15D8"/>
    <w:p w:rsidR="009E15D8" w:rsidRDefault="009E15D8" w:rsidP="009E15D8"/>
    <w:p w:rsidR="009E15D8" w:rsidRDefault="009E15D8" w:rsidP="009E15D8">
      <w:r>
        <w:t>Pak Sectors</w:t>
      </w:r>
    </w:p>
    <w:p w:rsidR="009E15D8" w:rsidRDefault="009E15D8" w:rsidP="009E15D8">
      <w:r>
        <w:t>------------</w:t>
      </w:r>
    </w:p>
    <w:p w:rsidR="009E15D8" w:rsidRDefault="009E15D8" w:rsidP="009E15D8">
      <w:r>
        <w:t xml:space="preserve">Adult Education -&gt; </w:t>
      </w:r>
      <w:r w:rsidRPr="009E15D8">
        <w:rPr>
          <w:i/>
        </w:rPr>
        <w:t>Education</w:t>
      </w:r>
    </w:p>
    <w:p w:rsidR="009E15D8" w:rsidRPr="00EF78F2" w:rsidRDefault="009E15D8" w:rsidP="009E15D8">
      <w:pPr>
        <w:rPr>
          <w:i/>
        </w:rPr>
      </w:pPr>
      <w:proofErr w:type="gramStart"/>
      <w:r>
        <w:t>Advocacy</w:t>
      </w:r>
      <w:r w:rsidR="00EF78F2">
        <w:t xml:space="preserve"> -&gt; </w:t>
      </w:r>
      <w:r w:rsidR="00EF78F2" w:rsidRPr="00EF78F2">
        <w:rPr>
          <w:i/>
        </w:rPr>
        <w:t>Advocacy</w:t>
      </w:r>
      <w:r w:rsidR="00EF78F2">
        <w:t xml:space="preserve"> DON’T KNOW WHAT WE’RE ADVOCATING, BUT SOME HAVE JUST THIS.</w:t>
      </w:r>
      <w:proofErr w:type="gramEnd"/>
    </w:p>
    <w:p w:rsidR="009E15D8" w:rsidRPr="00EF78F2" w:rsidRDefault="009E15D8" w:rsidP="009E15D8">
      <w:r>
        <w:t>Advocacy and Awareness</w:t>
      </w:r>
      <w:r w:rsidR="00EF78F2">
        <w:t xml:space="preserve"> -&gt; </w:t>
      </w:r>
      <w:r w:rsidR="00EF78F2">
        <w:rPr>
          <w:i/>
        </w:rPr>
        <w:t xml:space="preserve">Advocacy </w:t>
      </w:r>
      <w:r w:rsidR="00EF78F2">
        <w:t>SEE COMMENTS ABOVE</w:t>
      </w:r>
    </w:p>
    <w:p w:rsidR="009E15D8" w:rsidRDefault="009E15D8" w:rsidP="009E15D8">
      <w:r>
        <w:t xml:space="preserve">Aging -&gt; </w:t>
      </w:r>
      <w:r w:rsidRPr="009E15D8">
        <w:rPr>
          <w:i/>
        </w:rPr>
        <w:t>Elderly Welfare</w:t>
      </w:r>
    </w:p>
    <w:p w:rsidR="009E15D8" w:rsidRDefault="009E15D8" w:rsidP="009E15D8">
      <w:r>
        <w:t xml:space="preserve">Agriculture -&gt; </w:t>
      </w:r>
      <w:r w:rsidRPr="009E15D8">
        <w:rPr>
          <w:i/>
        </w:rPr>
        <w:t>Agriculture</w:t>
      </w:r>
    </w:p>
    <w:p w:rsidR="009E15D8" w:rsidRDefault="009E15D8" w:rsidP="009E15D8">
      <w:r>
        <w:t xml:space="preserve">Aid Centre -&gt; </w:t>
      </w:r>
      <w:r w:rsidRPr="009E15D8">
        <w:rPr>
          <w:i/>
        </w:rPr>
        <w:t>Emergency Services, General Welfare</w:t>
      </w:r>
    </w:p>
    <w:p w:rsidR="009E15D8" w:rsidRDefault="009E15D8" w:rsidP="009E15D8">
      <w:r>
        <w:t xml:space="preserve">AIDS -&gt; </w:t>
      </w:r>
      <w:r w:rsidRPr="009E15D8">
        <w:rPr>
          <w:i/>
        </w:rPr>
        <w:t>AIDS/HIV</w:t>
      </w:r>
      <w:r w:rsidR="00971635">
        <w:rPr>
          <w:i/>
        </w:rPr>
        <w:t>, Health</w:t>
      </w:r>
    </w:p>
    <w:p w:rsidR="009E15D8" w:rsidRDefault="009E15D8" w:rsidP="009E15D8">
      <w:r>
        <w:t xml:space="preserve">Beggars Welfare -&gt; </w:t>
      </w:r>
      <w:ins w:id="10" w:author="R. Farrow" w:date="2010-07-19T03:50:00Z">
        <w:r w:rsidR="008C0FF7">
          <w:rPr>
            <w:i/>
          </w:rPr>
          <w:t>General w</w:t>
        </w:r>
      </w:ins>
      <w:del w:id="11" w:author="R. Farrow" w:date="2010-07-19T03:50:00Z">
        <w:r w:rsidRPr="009E15D8" w:rsidDel="008C0FF7">
          <w:rPr>
            <w:i/>
          </w:rPr>
          <w:delText>W</w:delText>
        </w:r>
      </w:del>
      <w:r w:rsidRPr="009E15D8">
        <w:rPr>
          <w:i/>
        </w:rPr>
        <w:t>elfare</w:t>
      </w:r>
      <w:ins w:id="12" w:author="R. Farrow" w:date="2010-07-19T03:50:00Z">
        <w:r w:rsidR="008C0FF7">
          <w:rPr>
            <w:i/>
          </w:rPr>
          <w:t>, Economic Issues</w:t>
        </w:r>
      </w:ins>
    </w:p>
    <w:p w:rsidR="009E15D8" w:rsidRDefault="009E15D8" w:rsidP="009E15D8">
      <w:r>
        <w:t xml:space="preserve">Blood Bank -&gt; </w:t>
      </w:r>
      <w:r w:rsidRPr="009E15D8">
        <w:rPr>
          <w:i/>
        </w:rPr>
        <w:t>Health</w:t>
      </w:r>
    </w:p>
    <w:p w:rsidR="009E15D8" w:rsidRDefault="009E15D8" w:rsidP="009E15D8">
      <w:r>
        <w:t xml:space="preserve">Book Bank -&gt; </w:t>
      </w:r>
      <w:r w:rsidRPr="009E15D8">
        <w:rPr>
          <w:i/>
        </w:rPr>
        <w:t>Education</w:t>
      </w:r>
      <w:r>
        <w:t xml:space="preserve"> (PERHAPS WE NEED A LITERACY CATEGORY? IDK)</w:t>
      </w:r>
    </w:p>
    <w:p w:rsidR="009E15D8" w:rsidRDefault="009E15D8" w:rsidP="009E15D8">
      <w:r>
        <w:t>Burning issues -&gt; ELIMINATE ALTOGETHER - NO NGO HAS THIS AS ITS ONLY CATEGORY</w:t>
      </w:r>
    </w:p>
    <w:p w:rsidR="009E15D8" w:rsidRDefault="009E15D8" w:rsidP="009E15D8">
      <w:r>
        <w:t xml:space="preserve">Capacity Building -&gt; </w:t>
      </w:r>
      <w:r w:rsidRPr="009E15D8">
        <w:rPr>
          <w:i/>
        </w:rPr>
        <w:t>Capacity Building</w:t>
      </w:r>
    </w:p>
    <w:p w:rsidR="009E15D8" w:rsidRDefault="009E15D8" w:rsidP="009E15D8">
      <w:r>
        <w:t xml:space="preserve">Child </w:t>
      </w:r>
      <w:proofErr w:type="spellStart"/>
      <w:r>
        <w:t>labour</w:t>
      </w:r>
      <w:proofErr w:type="spellEnd"/>
      <w:r>
        <w:t xml:space="preserve">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Child Protection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Child Sex Abuse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Child Welfare -&gt; </w:t>
      </w:r>
      <w:r w:rsidRPr="009E15D8">
        <w:rPr>
          <w:i/>
        </w:rPr>
        <w:t>Child Welfare</w:t>
      </w:r>
    </w:p>
    <w:p w:rsidR="009E15D8" w:rsidRPr="009E15D8" w:rsidRDefault="009E15D8" w:rsidP="009E15D8">
      <w:pPr>
        <w:rPr>
          <w:i/>
        </w:rPr>
      </w:pPr>
      <w:r>
        <w:t xml:space="preserve">Children Rights -&gt; </w:t>
      </w:r>
      <w:r w:rsidRPr="009E15D8">
        <w:rPr>
          <w:i/>
        </w:rPr>
        <w:t>Child Welfare</w:t>
      </w:r>
    </w:p>
    <w:p w:rsidR="009E15D8" w:rsidRDefault="009E15D8" w:rsidP="009E15D8">
      <w:r>
        <w:t xml:space="preserve">Civil </w:t>
      </w:r>
      <w:proofErr w:type="spellStart"/>
      <w:r>
        <w:t>Deffence</w:t>
      </w:r>
      <w:proofErr w:type="spellEnd"/>
      <w:r>
        <w:t xml:space="preserve"> -&gt; ELIMINATE ALTOGETHER - NO NGO HAS THIS AS ITS ONLY CATEGORY</w:t>
      </w:r>
    </w:p>
    <w:p w:rsidR="009E15D8" w:rsidRDefault="009E15D8" w:rsidP="009E15D8">
      <w:r>
        <w:t xml:space="preserve">Clinical Laboratory -&gt; </w:t>
      </w:r>
      <w:r w:rsidRPr="009E15D8">
        <w:rPr>
          <w:i/>
        </w:rPr>
        <w:t>Health</w:t>
      </w:r>
    </w:p>
    <w:p w:rsidR="009E15D8" w:rsidRDefault="009E15D8" w:rsidP="009E15D8">
      <w:r>
        <w:t xml:space="preserve">Clothing -&gt; </w:t>
      </w:r>
      <w:r w:rsidRPr="009E15D8">
        <w:rPr>
          <w:i/>
        </w:rPr>
        <w:t>General Welfare</w:t>
      </w:r>
    </w:p>
    <w:p w:rsidR="009E15D8" w:rsidRPr="00390588" w:rsidRDefault="009E15D8" w:rsidP="009E15D8">
      <w:pPr>
        <w:rPr>
          <w:i/>
        </w:rPr>
      </w:pPr>
      <w:proofErr w:type="gramStart"/>
      <w:r>
        <w:t>Co ordination</w:t>
      </w:r>
      <w:r w:rsidR="00390588">
        <w:t xml:space="preserve"> -&gt; </w:t>
      </w:r>
      <w:r w:rsidR="00390588">
        <w:rPr>
          <w:i/>
        </w:rPr>
        <w:t>General Welfare</w:t>
      </w:r>
      <w:r w:rsidR="000C5F24">
        <w:rPr>
          <w:i/>
        </w:rPr>
        <w:t>, Coordination??</w:t>
      </w:r>
      <w:proofErr w:type="gramEnd"/>
    </w:p>
    <w:p w:rsidR="009E15D8" w:rsidRPr="009809C7" w:rsidRDefault="009E15D8" w:rsidP="009E15D8">
      <w:pPr>
        <w:rPr>
          <w:i/>
        </w:rPr>
      </w:pPr>
      <w:r>
        <w:t>Communication and Media</w:t>
      </w:r>
      <w:r w:rsidR="00C9445C">
        <w:t xml:space="preserve"> -&gt; </w:t>
      </w:r>
      <w:r w:rsidR="009809C7">
        <w:rPr>
          <w:i/>
        </w:rPr>
        <w:t>Advocacy, General Welfare</w:t>
      </w:r>
    </w:p>
    <w:p w:rsidR="009E15D8" w:rsidRDefault="009E15D8" w:rsidP="009E15D8">
      <w:r>
        <w:t>Community Welfare / Development</w:t>
      </w:r>
      <w:r w:rsidR="007E45EB">
        <w:t xml:space="preserve"> -&gt; </w:t>
      </w:r>
      <w:r w:rsidR="007E45EB" w:rsidRPr="00544DC4">
        <w:rPr>
          <w:i/>
        </w:rPr>
        <w:t>General Welfare</w:t>
      </w:r>
      <w:r w:rsidR="00544DC4">
        <w:rPr>
          <w:i/>
        </w:rPr>
        <w:t>, Capacity Building</w:t>
      </w:r>
    </w:p>
    <w:p w:rsidR="009E15D8" w:rsidRDefault="009E15D8" w:rsidP="009E15D8">
      <w:r>
        <w:t xml:space="preserve">Construction -&gt; </w:t>
      </w:r>
      <w:r w:rsidRPr="00B5470D">
        <w:rPr>
          <w:i/>
        </w:rPr>
        <w:t>Capacity Building, Infrastructure</w:t>
      </w:r>
    </w:p>
    <w:p w:rsidR="009E15D8" w:rsidRPr="009E6043" w:rsidRDefault="009E15D8" w:rsidP="009E15D8">
      <w:pPr>
        <w:rPr>
          <w:i/>
        </w:rPr>
      </w:pPr>
      <w:r>
        <w:t xml:space="preserve">Consumer Rights </w:t>
      </w:r>
      <w:r w:rsidR="009E6043">
        <w:t xml:space="preserve">-&gt; </w:t>
      </w:r>
      <w:r w:rsidR="009E6043">
        <w:rPr>
          <w:i/>
        </w:rPr>
        <w:t>Economic Issues</w:t>
      </w:r>
    </w:p>
    <w:p w:rsidR="009E15D8" w:rsidRDefault="009E15D8" w:rsidP="009E15D8">
      <w:r>
        <w:t>Credit System</w:t>
      </w:r>
      <w:r w:rsidR="009E6043">
        <w:t xml:space="preserve"> -&gt; </w:t>
      </w:r>
      <w:r w:rsidR="009E6043">
        <w:rPr>
          <w:i/>
        </w:rPr>
        <w:t>Economic Issues</w:t>
      </w:r>
    </w:p>
    <w:p w:rsidR="009E15D8" w:rsidRDefault="009E15D8" w:rsidP="009E15D8">
      <w:proofErr w:type="gramStart"/>
      <w:r>
        <w:t xml:space="preserve">Culture </w:t>
      </w:r>
      <w:r w:rsidR="009809C7">
        <w:t xml:space="preserve"> -</w:t>
      </w:r>
      <w:proofErr w:type="gramEnd"/>
      <w:r w:rsidR="009809C7">
        <w:t>&gt; NO IDEA</w:t>
      </w:r>
    </w:p>
    <w:p w:rsidR="009E15D8" w:rsidRPr="00813862" w:rsidRDefault="009E15D8" w:rsidP="009E15D8">
      <w:pPr>
        <w:rPr>
          <w:i/>
        </w:rPr>
      </w:pPr>
      <w:r>
        <w:t>Day Care Centre</w:t>
      </w:r>
      <w:r w:rsidR="00813862">
        <w:t xml:space="preserve"> -&gt; </w:t>
      </w:r>
      <w:r w:rsidR="00813862">
        <w:rPr>
          <w:i/>
        </w:rPr>
        <w:t>Child Welfare</w:t>
      </w:r>
    </w:p>
    <w:p w:rsidR="009E15D8" w:rsidRDefault="009E15D8" w:rsidP="009E15D8">
      <w:r>
        <w:t xml:space="preserve">Deaf and Dumb -&gt; </w:t>
      </w:r>
      <w:r w:rsidRPr="00C81FE9">
        <w:rPr>
          <w:i/>
        </w:rPr>
        <w:t>Disability Services</w:t>
      </w:r>
    </w:p>
    <w:p w:rsidR="009E15D8" w:rsidRDefault="009E15D8" w:rsidP="009E15D8">
      <w:r>
        <w:t xml:space="preserve">Destitute Welfare -&gt; </w:t>
      </w:r>
      <w:r w:rsidRPr="00C81FE9">
        <w:rPr>
          <w:i/>
        </w:rPr>
        <w:t>General Welfare</w:t>
      </w:r>
    </w:p>
    <w:p w:rsidR="009E15D8" w:rsidRDefault="009E15D8" w:rsidP="009E15D8">
      <w:r>
        <w:t>Detoxification</w:t>
      </w:r>
      <w:r w:rsidR="00925C14">
        <w:t xml:space="preserve"> -&gt; IT IS UNCLEAR WHAT WE ARE DETOXING. ELIMINATE.</w:t>
      </w:r>
    </w:p>
    <w:p w:rsidR="009E15D8" w:rsidRDefault="009E15D8" w:rsidP="009E15D8">
      <w:r>
        <w:t xml:space="preserve">Development </w:t>
      </w:r>
      <w:proofErr w:type="gramStart"/>
      <w:r>
        <w:t>Of</w:t>
      </w:r>
      <w:proofErr w:type="gramEnd"/>
      <w:r>
        <w:t xml:space="preserve"> Village -&gt; </w:t>
      </w:r>
      <w:r w:rsidRPr="00C81FE9">
        <w:rPr>
          <w:i/>
        </w:rPr>
        <w:t>Capacity Building, Infrastructure Development</w:t>
      </w:r>
    </w:p>
    <w:p w:rsidR="009E15D8" w:rsidRDefault="009E15D8" w:rsidP="009E15D8">
      <w:r>
        <w:t xml:space="preserve">Diabetic Patients -&gt; </w:t>
      </w:r>
      <w:r w:rsidRPr="00C81FE9">
        <w:rPr>
          <w:i/>
        </w:rPr>
        <w:t>Health, Disability Services</w:t>
      </w:r>
    </w:p>
    <w:p w:rsidR="009E15D8" w:rsidRDefault="009E15D8" w:rsidP="009E15D8">
      <w:r>
        <w:t xml:space="preserve">Disabled Persons -&gt; </w:t>
      </w:r>
      <w:r w:rsidRPr="00C81FE9">
        <w:rPr>
          <w:i/>
        </w:rPr>
        <w:t>Health, Disability Services</w:t>
      </w:r>
    </w:p>
    <w:p w:rsidR="009E15D8" w:rsidRPr="00830AD7" w:rsidRDefault="009E15D8" w:rsidP="009E15D8">
      <w:pPr>
        <w:rPr>
          <w:i/>
        </w:rPr>
      </w:pPr>
      <w:r>
        <w:t>Dispensary</w:t>
      </w:r>
      <w:r w:rsidR="00830AD7">
        <w:t xml:space="preserve"> -&gt; </w:t>
      </w:r>
      <w:r w:rsidR="00830AD7">
        <w:rPr>
          <w:i/>
        </w:rPr>
        <w:t>Health</w:t>
      </w:r>
    </w:p>
    <w:p w:rsidR="009E15D8" w:rsidRDefault="009E15D8" w:rsidP="009E15D8">
      <w:r>
        <w:t xml:space="preserve">Drinking Water -&gt; </w:t>
      </w:r>
      <w:r w:rsidRPr="00C81FE9">
        <w:rPr>
          <w:i/>
        </w:rPr>
        <w:t>Water Issues</w:t>
      </w:r>
    </w:p>
    <w:p w:rsidR="009E15D8" w:rsidRPr="00E84D44" w:rsidRDefault="009E15D8" w:rsidP="009E15D8">
      <w:pPr>
        <w:rPr>
          <w:i/>
        </w:rPr>
      </w:pPr>
      <w:r>
        <w:t xml:space="preserve">Drug </w:t>
      </w:r>
      <w:proofErr w:type="gramStart"/>
      <w:r>
        <w:t xml:space="preserve">Abuse </w:t>
      </w:r>
      <w:r w:rsidR="00E84D44">
        <w:t xml:space="preserve"> -</w:t>
      </w:r>
      <w:proofErr w:type="gramEnd"/>
      <w:r w:rsidR="00E84D44">
        <w:t xml:space="preserve">&gt; </w:t>
      </w:r>
      <w:r w:rsidR="00E84D44">
        <w:rPr>
          <w:i/>
        </w:rPr>
        <w:t>Drug Issues</w:t>
      </w:r>
    </w:p>
    <w:p w:rsidR="009E15D8" w:rsidRPr="00E84D44" w:rsidRDefault="009E15D8" w:rsidP="009E15D8">
      <w:pPr>
        <w:rPr>
          <w:i/>
        </w:rPr>
      </w:pPr>
      <w:r>
        <w:t>Drug Addicted Rehabilitation</w:t>
      </w:r>
      <w:r w:rsidR="00E84D44">
        <w:t xml:space="preserve"> -&gt; </w:t>
      </w:r>
      <w:r w:rsidR="00E84D44">
        <w:rPr>
          <w:i/>
        </w:rPr>
        <w:t>Drug Issues</w:t>
      </w:r>
    </w:p>
    <w:p w:rsidR="009E15D8" w:rsidRDefault="009E15D8" w:rsidP="009E15D8">
      <w:r>
        <w:t xml:space="preserve">Ecology -&gt; </w:t>
      </w:r>
      <w:r w:rsidRPr="00C81FE9">
        <w:rPr>
          <w:i/>
        </w:rPr>
        <w:t>Environmental</w:t>
      </w:r>
      <w:r w:rsidR="0010106B">
        <w:rPr>
          <w:i/>
        </w:rPr>
        <w:t xml:space="preserve"> Issues</w:t>
      </w:r>
    </w:p>
    <w:p w:rsidR="009E15D8" w:rsidRPr="00197D5B" w:rsidRDefault="009E15D8" w:rsidP="009E15D8">
      <w:pPr>
        <w:rPr>
          <w:i/>
        </w:rPr>
      </w:pPr>
      <w:r>
        <w:t xml:space="preserve">Economy </w:t>
      </w:r>
      <w:r w:rsidR="00197D5B">
        <w:t xml:space="preserve">-&gt; </w:t>
      </w:r>
      <w:r w:rsidR="00197D5B">
        <w:rPr>
          <w:i/>
        </w:rPr>
        <w:t>Economic Issues</w:t>
      </w:r>
    </w:p>
    <w:p w:rsidR="009E15D8" w:rsidRDefault="009E15D8" w:rsidP="009E15D8">
      <w:r>
        <w:t xml:space="preserve">Education -&gt; </w:t>
      </w:r>
      <w:r w:rsidRPr="00C81FE9">
        <w:rPr>
          <w:i/>
        </w:rPr>
        <w:t>Education</w:t>
      </w:r>
    </w:p>
    <w:p w:rsidR="009E15D8" w:rsidRDefault="009E15D8" w:rsidP="009E15D8">
      <w:r>
        <w:t xml:space="preserve">Emergency Relief Services -&gt; </w:t>
      </w:r>
      <w:r w:rsidRPr="00C81FE9">
        <w:rPr>
          <w:i/>
        </w:rPr>
        <w:t>Emergency Services</w:t>
      </w:r>
    </w:p>
    <w:p w:rsidR="009E15D8" w:rsidRDefault="009E15D8" w:rsidP="009E15D8">
      <w:r>
        <w:t xml:space="preserve">Emergency Response -&gt; </w:t>
      </w:r>
      <w:r w:rsidRPr="00C81FE9">
        <w:rPr>
          <w:i/>
        </w:rPr>
        <w:t>Emergency Services</w:t>
      </w:r>
    </w:p>
    <w:p w:rsidR="009E15D8" w:rsidRDefault="009E15D8" w:rsidP="009E15D8">
      <w:r>
        <w:t xml:space="preserve">Employment -&gt; </w:t>
      </w:r>
      <w:r w:rsidRPr="00C81FE9">
        <w:rPr>
          <w:i/>
        </w:rPr>
        <w:t>Employment</w:t>
      </w:r>
      <w:r w:rsidR="00813862">
        <w:rPr>
          <w:i/>
        </w:rPr>
        <w:t>, General Welfare</w:t>
      </w:r>
    </w:p>
    <w:p w:rsidR="009E15D8" w:rsidRDefault="009E15D8" w:rsidP="009E15D8">
      <w:r>
        <w:t xml:space="preserve">Energy -&gt; </w:t>
      </w:r>
      <w:r w:rsidRPr="00C81FE9">
        <w:rPr>
          <w:i/>
        </w:rPr>
        <w:t>Energy Issues</w:t>
      </w:r>
    </w:p>
    <w:p w:rsidR="009E15D8" w:rsidRDefault="009E15D8" w:rsidP="009E15D8">
      <w:r>
        <w:t xml:space="preserve">Entertainment -&gt; </w:t>
      </w:r>
      <w:r w:rsidRPr="00C81FE9">
        <w:rPr>
          <w:i/>
        </w:rPr>
        <w:t>Recreation</w:t>
      </w:r>
    </w:p>
    <w:p w:rsidR="009E15D8" w:rsidRDefault="009E15D8" w:rsidP="009E15D8">
      <w:r>
        <w:t xml:space="preserve">Environment -&gt; </w:t>
      </w:r>
      <w:r w:rsidRPr="00C81FE9">
        <w:rPr>
          <w:i/>
        </w:rPr>
        <w:t>Environmental</w:t>
      </w:r>
      <w:r w:rsidR="0010106B">
        <w:rPr>
          <w:i/>
        </w:rPr>
        <w:t xml:space="preserve"> Issues</w:t>
      </w:r>
    </w:p>
    <w:p w:rsidR="009E15D8" w:rsidRDefault="009E15D8" w:rsidP="009E15D8">
      <w:r>
        <w:t xml:space="preserve">Eradication of poverty through provision of food -&gt; </w:t>
      </w:r>
      <w:r w:rsidRPr="00C81FE9">
        <w:rPr>
          <w:i/>
        </w:rPr>
        <w:t>General Welfare</w:t>
      </w:r>
    </w:p>
    <w:p w:rsidR="009E15D8" w:rsidRDefault="009E15D8" w:rsidP="009E15D8">
      <w:r>
        <w:t xml:space="preserve">Eye Camp -&gt; </w:t>
      </w:r>
      <w:r w:rsidRPr="00C81FE9">
        <w:rPr>
          <w:i/>
        </w:rPr>
        <w:t>Health</w:t>
      </w:r>
      <w:r w:rsidR="00971635">
        <w:rPr>
          <w:i/>
        </w:rPr>
        <w:t xml:space="preserve"> Services</w:t>
      </w:r>
    </w:p>
    <w:p w:rsidR="009E15D8" w:rsidRDefault="009E15D8" w:rsidP="009E15D8">
      <w:r>
        <w:t xml:space="preserve">Eye health and capacity building -&gt; </w:t>
      </w:r>
      <w:r w:rsidRPr="00C81FE9">
        <w:rPr>
          <w:i/>
        </w:rPr>
        <w:t>Health, Capacity Building</w:t>
      </w:r>
    </w:p>
    <w:p w:rsidR="009E15D8" w:rsidRPr="004577F9" w:rsidRDefault="009E15D8" w:rsidP="009E15D8">
      <w:pPr>
        <w:rPr>
          <w:i/>
        </w:rPr>
      </w:pPr>
      <w:r>
        <w:t>Family Planning</w:t>
      </w:r>
      <w:r w:rsidR="004577F9">
        <w:t xml:space="preserve"> -&gt; </w:t>
      </w:r>
      <w:r w:rsidR="00971635">
        <w:rPr>
          <w:i/>
        </w:rPr>
        <w:t>Health</w:t>
      </w:r>
      <w:r w:rsidR="004577F9">
        <w:rPr>
          <w:i/>
        </w:rPr>
        <w:t>, Women’s Issues</w:t>
      </w:r>
    </w:p>
    <w:p w:rsidR="009E15D8" w:rsidRDefault="009E15D8" w:rsidP="009E15D8">
      <w:r>
        <w:t xml:space="preserve">Farmer field Schools -&gt; </w:t>
      </w:r>
      <w:r w:rsidRPr="00C81FE9">
        <w:rPr>
          <w:i/>
        </w:rPr>
        <w:t>Agriculture, Education</w:t>
      </w:r>
    </w:p>
    <w:p w:rsidR="009E15D8" w:rsidRDefault="009E15D8" w:rsidP="009E15D8">
      <w:r>
        <w:t xml:space="preserve">Female Education -&gt; </w:t>
      </w:r>
      <w:r w:rsidRPr="00C81FE9">
        <w:rPr>
          <w:i/>
        </w:rPr>
        <w:t>Women's Issues</w:t>
      </w:r>
    </w:p>
    <w:p w:rsidR="009E15D8" w:rsidRDefault="009E15D8" w:rsidP="009E15D8">
      <w:r>
        <w:t xml:space="preserve">Fish Farm -&gt; </w:t>
      </w:r>
      <w:r w:rsidRPr="00C81FE9">
        <w:rPr>
          <w:i/>
        </w:rPr>
        <w:t>Agriculture</w:t>
      </w:r>
    </w:p>
    <w:p w:rsidR="009E15D8" w:rsidRDefault="009E15D8" w:rsidP="009E15D8">
      <w:r>
        <w:t xml:space="preserve">Fishermen Welfare -&gt; </w:t>
      </w:r>
      <w:r w:rsidRPr="00C81FE9">
        <w:rPr>
          <w:i/>
        </w:rPr>
        <w:t>Environmental</w:t>
      </w:r>
      <w:r w:rsidR="00C81FE9">
        <w:rPr>
          <w:i/>
        </w:rPr>
        <w:t xml:space="preserve"> Issues</w:t>
      </w:r>
      <w:r w:rsidRPr="00C81FE9">
        <w:rPr>
          <w:i/>
        </w:rPr>
        <w:t>, General Welfare</w:t>
      </w:r>
    </w:p>
    <w:p w:rsidR="009E15D8" w:rsidRDefault="009E15D8" w:rsidP="009E15D8">
      <w:r>
        <w:t xml:space="preserve">Forest -&gt; </w:t>
      </w:r>
      <w:r w:rsidRPr="00C81FE9">
        <w:rPr>
          <w:i/>
        </w:rPr>
        <w:t>Environmental</w:t>
      </w:r>
      <w:r w:rsidR="00C81FE9">
        <w:rPr>
          <w:i/>
        </w:rPr>
        <w:t xml:space="preserve"> Issues</w:t>
      </w:r>
    </w:p>
    <w:p w:rsidR="009E15D8" w:rsidRDefault="009E15D8" w:rsidP="009E15D8">
      <w:r>
        <w:t xml:space="preserve">Gender -&gt; </w:t>
      </w:r>
      <w:r w:rsidRPr="00C81FE9">
        <w:rPr>
          <w:i/>
        </w:rPr>
        <w:t>Women's Issues</w:t>
      </w:r>
    </w:p>
    <w:p w:rsidR="009E15D8" w:rsidRDefault="009E15D8" w:rsidP="009E15D8">
      <w:r>
        <w:t xml:space="preserve">General -&gt; </w:t>
      </w:r>
      <w:r w:rsidRPr="00C81FE9">
        <w:rPr>
          <w:i/>
        </w:rPr>
        <w:t>General Welfare</w:t>
      </w:r>
    </w:p>
    <w:p w:rsidR="009E15D8" w:rsidRDefault="009E15D8" w:rsidP="009E15D8">
      <w:r>
        <w:t xml:space="preserve">General Welfare -&gt; </w:t>
      </w:r>
      <w:r w:rsidRPr="00C81FE9">
        <w:rPr>
          <w:i/>
        </w:rPr>
        <w:t>General Welfare</w:t>
      </w:r>
    </w:p>
    <w:p w:rsidR="009E15D8" w:rsidRDefault="009E15D8" w:rsidP="009E15D8">
      <w:r>
        <w:t xml:space="preserve">Handicapped Welfare -&gt; </w:t>
      </w:r>
      <w:r w:rsidRPr="00C81FE9">
        <w:rPr>
          <w:i/>
        </w:rPr>
        <w:t>Disability Services</w:t>
      </w:r>
    </w:p>
    <w:p w:rsidR="009E15D8" w:rsidRDefault="009E15D8" w:rsidP="009E15D8">
      <w:r>
        <w:t xml:space="preserve">Healing -&gt; </w:t>
      </w:r>
      <w:r w:rsidRPr="00971635">
        <w:rPr>
          <w:i/>
        </w:rPr>
        <w:t>Health</w:t>
      </w:r>
    </w:p>
    <w:p w:rsidR="009E15D8" w:rsidRDefault="009E15D8" w:rsidP="009E15D8">
      <w:r>
        <w:t xml:space="preserve">Health </w:t>
      </w:r>
      <w:r w:rsidR="00C81FE9">
        <w:t xml:space="preserve">-&gt; </w:t>
      </w:r>
      <w:r w:rsidRPr="00971635">
        <w:rPr>
          <w:i/>
        </w:rPr>
        <w:t>Health</w:t>
      </w:r>
    </w:p>
    <w:p w:rsidR="009E15D8" w:rsidRDefault="009E15D8" w:rsidP="009E15D8">
      <w:proofErr w:type="spellStart"/>
      <w:proofErr w:type="gramStart"/>
      <w:r>
        <w:t>Hiv</w:t>
      </w:r>
      <w:proofErr w:type="spellEnd"/>
      <w:proofErr w:type="gramEnd"/>
      <w:r>
        <w:t xml:space="preserve"> -&gt; </w:t>
      </w:r>
      <w:r w:rsidRPr="0010106B">
        <w:rPr>
          <w:i/>
        </w:rPr>
        <w:t>Health, HIV/AIDS</w:t>
      </w:r>
    </w:p>
    <w:p w:rsidR="009E15D8" w:rsidRDefault="009E15D8" w:rsidP="009E15D8">
      <w:proofErr w:type="gramStart"/>
      <w:r>
        <w:t>home</w:t>
      </w:r>
      <w:proofErr w:type="gramEnd"/>
      <w:r>
        <w:t xml:space="preserve"> economic -&gt; </w:t>
      </w:r>
      <w:r w:rsidRPr="0010106B">
        <w:rPr>
          <w:i/>
        </w:rPr>
        <w:t>Women's Issues</w:t>
      </w:r>
      <w:r>
        <w:t xml:space="preserve"> [NO NGO HAS THIS ANYWAY]</w:t>
      </w:r>
    </w:p>
    <w:p w:rsidR="009E15D8" w:rsidRPr="00971635" w:rsidRDefault="009E15D8" w:rsidP="009E15D8">
      <w:pPr>
        <w:rPr>
          <w:i/>
        </w:rPr>
      </w:pPr>
      <w:r>
        <w:t>Human Rights</w:t>
      </w:r>
      <w:r w:rsidR="00971635">
        <w:t xml:space="preserve"> -&gt; </w:t>
      </w:r>
      <w:r w:rsidR="00971635">
        <w:rPr>
          <w:i/>
        </w:rPr>
        <w:t>Human Rights, Advocacy</w:t>
      </w:r>
    </w:p>
    <w:p w:rsidR="009E15D8" w:rsidRPr="00EB64FA" w:rsidRDefault="009E15D8" w:rsidP="009E15D8">
      <w:pPr>
        <w:rPr>
          <w:i/>
        </w:rPr>
      </w:pPr>
      <w:r>
        <w:t>Humanitarian Development</w:t>
      </w:r>
      <w:r w:rsidR="00EB64FA">
        <w:t xml:space="preserve"> -&gt; </w:t>
      </w:r>
      <w:r w:rsidR="00EB64FA">
        <w:rPr>
          <w:i/>
        </w:rPr>
        <w:t>Capacity Building</w:t>
      </w:r>
    </w:p>
    <w:p w:rsidR="009E15D8" w:rsidRPr="00E51362" w:rsidRDefault="009E15D8" w:rsidP="009E15D8">
      <w:pPr>
        <w:rPr>
          <w:i/>
        </w:rPr>
      </w:pPr>
      <w:r>
        <w:t>Industrial Home</w:t>
      </w:r>
      <w:r w:rsidR="00E51362">
        <w:t xml:space="preserve"> -&gt; </w:t>
      </w:r>
      <w:r w:rsidR="00E51362">
        <w:rPr>
          <w:i/>
        </w:rPr>
        <w:t>Capacity Building, General Welfare</w:t>
      </w:r>
    </w:p>
    <w:p w:rsidR="009E15D8" w:rsidRDefault="009E15D8" w:rsidP="009E15D8">
      <w:r>
        <w:t xml:space="preserve">Industrial Relations </w:t>
      </w:r>
      <w:r w:rsidR="00E51362">
        <w:t xml:space="preserve">-&gt; </w:t>
      </w:r>
      <w:r w:rsidR="00E51362">
        <w:rPr>
          <w:i/>
        </w:rPr>
        <w:t>Capacity Building, General Welfare</w:t>
      </w:r>
    </w:p>
    <w:p w:rsidR="009E15D8" w:rsidRPr="00E51362" w:rsidRDefault="009E15D8" w:rsidP="009E15D8">
      <w:pPr>
        <w:rPr>
          <w:i/>
        </w:rPr>
      </w:pPr>
      <w:r>
        <w:t>Industrial School</w:t>
      </w:r>
      <w:r w:rsidR="00E51362">
        <w:t xml:space="preserve"> -&gt; </w:t>
      </w:r>
      <w:r w:rsidR="00E51362">
        <w:rPr>
          <w:i/>
        </w:rPr>
        <w:t>Education</w:t>
      </w:r>
    </w:p>
    <w:p w:rsidR="009E15D8" w:rsidRPr="00EB64FA" w:rsidRDefault="009E15D8" w:rsidP="009E15D8">
      <w:pPr>
        <w:rPr>
          <w:i/>
        </w:rPr>
      </w:pPr>
      <w:r>
        <w:t>Information Dissemination</w:t>
      </w:r>
      <w:r w:rsidR="00EB64FA">
        <w:t xml:space="preserve"> -&gt; </w:t>
      </w:r>
      <w:r w:rsidR="00EB64FA">
        <w:rPr>
          <w:i/>
        </w:rPr>
        <w:t>Advocacy</w:t>
      </w:r>
    </w:p>
    <w:p w:rsidR="009E15D8" w:rsidRDefault="009E15D8" w:rsidP="009E15D8">
      <w:r>
        <w:t xml:space="preserve">Infrastructure Development -&gt; </w:t>
      </w:r>
      <w:r w:rsidRPr="002420DF">
        <w:rPr>
          <w:i/>
        </w:rPr>
        <w:t>Infrastructure</w:t>
      </w:r>
    </w:p>
    <w:p w:rsidR="009E15D8" w:rsidRDefault="009E15D8" w:rsidP="009E15D8">
      <w:r>
        <w:t xml:space="preserve">Installation of Hand Pumps -&gt; </w:t>
      </w:r>
      <w:r w:rsidRPr="002420DF">
        <w:rPr>
          <w:i/>
        </w:rPr>
        <w:t>Water Issues</w:t>
      </w:r>
    </w:p>
    <w:p w:rsidR="009E15D8" w:rsidRPr="00EB64FA" w:rsidRDefault="009E15D8" w:rsidP="009E15D8">
      <w:pPr>
        <w:rPr>
          <w:i/>
        </w:rPr>
      </w:pPr>
      <w:r>
        <w:t>Institution Building</w:t>
      </w:r>
      <w:r w:rsidR="00EB64FA">
        <w:t xml:space="preserve"> -&gt; </w:t>
      </w:r>
      <w:r w:rsidR="00D40A55">
        <w:rPr>
          <w:i/>
        </w:rPr>
        <w:t>Infrastructure</w:t>
      </w:r>
      <w:r w:rsidR="00EB64FA">
        <w:rPr>
          <w:i/>
        </w:rPr>
        <w:t>, Capacity Building</w:t>
      </w:r>
    </w:p>
    <w:p w:rsidR="009E15D8" w:rsidRDefault="009E15D8" w:rsidP="009E15D8">
      <w:r>
        <w:t>Institution Strengthening</w:t>
      </w:r>
      <w:r w:rsidR="00EB64FA">
        <w:t xml:space="preserve"> -&gt; </w:t>
      </w:r>
      <w:r w:rsidR="00D40A55">
        <w:rPr>
          <w:i/>
        </w:rPr>
        <w:t>Infrastructure</w:t>
      </w:r>
      <w:r w:rsidR="00EB64FA">
        <w:rPr>
          <w:i/>
        </w:rPr>
        <w:t>, Capacity Building</w:t>
      </w:r>
    </w:p>
    <w:p w:rsidR="009E15D8" w:rsidRPr="002420DF" w:rsidRDefault="009E15D8" w:rsidP="009E15D8">
      <w:pPr>
        <w:rPr>
          <w:i/>
        </w:rPr>
      </w:pPr>
      <w:r>
        <w:t xml:space="preserve">Juvenile Delinquents Welfare -&gt; </w:t>
      </w:r>
      <w:r w:rsidRPr="002420DF">
        <w:rPr>
          <w:i/>
        </w:rPr>
        <w:t>Child Welfare</w:t>
      </w:r>
    </w:p>
    <w:p w:rsidR="009E15D8" w:rsidRPr="00EB64FA" w:rsidRDefault="009E15D8" w:rsidP="009E15D8">
      <w:pPr>
        <w:rPr>
          <w:i/>
        </w:rPr>
      </w:pPr>
      <w:proofErr w:type="spellStart"/>
      <w:r>
        <w:t>Labour</w:t>
      </w:r>
      <w:proofErr w:type="spellEnd"/>
      <w:r>
        <w:t xml:space="preserve"> Right</w:t>
      </w:r>
      <w:r w:rsidR="00EB64FA">
        <w:t xml:space="preserve"> -&gt; </w:t>
      </w:r>
      <w:r w:rsidR="00EB64FA">
        <w:rPr>
          <w:i/>
        </w:rPr>
        <w:t>Human Rights, Advocacy</w:t>
      </w:r>
    </w:p>
    <w:p w:rsidR="009E15D8" w:rsidRPr="00821124" w:rsidRDefault="009E15D8" w:rsidP="009E15D8">
      <w:pPr>
        <w:rPr>
          <w:i/>
        </w:rPr>
      </w:pPr>
      <w:r>
        <w:t>Legal Aid</w:t>
      </w:r>
      <w:r w:rsidR="00821124">
        <w:t xml:space="preserve"> -&gt; </w:t>
      </w:r>
      <w:r w:rsidR="00821124">
        <w:rPr>
          <w:i/>
        </w:rPr>
        <w:t>Legal Services</w:t>
      </w:r>
    </w:p>
    <w:p w:rsidR="009E15D8" w:rsidRPr="00821124" w:rsidRDefault="009E15D8" w:rsidP="009E15D8">
      <w:pPr>
        <w:rPr>
          <w:i/>
        </w:rPr>
      </w:pPr>
      <w:r>
        <w:t>Legal Assistance</w:t>
      </w:r>
      <w:r w:rsidR="00821124">
        <w:t xml:space="preserve"> -&gt; </w:t>
      </w:r>
      <w:r w:rsidR="00821124">
        <w:rPr>
          <w:i/>
        </w:rPr>
        <w:t>Legal Services</w:t>
      </w:r>
    </w:p>
    <w:p w:rsidR="009E15D8" w:rsidRDefault="009E15D8" w:rsidP="009E15D8">
      <w:r>
        <w:t xml:space="preserve">Library -&gt; </w:t>
      </w:r>
      <w:r w:rsidRPr="002420DF">
        <w:rPr>
          <w:i/>
        </w:rPr>
        <w:t>Education</w:t>
      </w:r>
    </w:p>
    <w:p w:rsidR="009E15D8" w:rsidRDefault="009E15D8" w:rsidP="009E15D8">
      <w:r>
        <w:t xml:space="preserve">Literacy -&gt; </w:t>
      </w:r>
      <w:r w:rsidRPr="002420DF">
        <w:rPr>
          <w:i/>
        </w:rPr>
        <w:t>Education</w:t>
      </w:r>
    </w:p>
    <w:p w:rsidR="009E15D8" w:rsidRDefault="009E15D8" w:rsidP="009E15D8">
      <w:r>
        <w:t xml:space="preserve">LIVESTOCK -&gt; </w:t>
      </w:r>
      <w:r w:rsidRPr="00830AD7">
        <w:rPr>
          <w:i/>
        </w:rPr>
        <w:t>Agriculture</w:t>
      </w:r>
    </w:p>
    <w:p w:rsidR="009E15D8" w:rsidRDefault="009E15D8" w:rsidP="009E15D8">
      <w:r>
        <w:t>Local -&gt; ELIMINATE ALTOGETHER - NO NGO HAS THIS AS ITS ONLY CATEGORY</w:t>
      </w:r>
    </w:p>
    <w:p w:rsidR="009E15D8" w:rsidRPr="00925C14" w:rsidRDefault="009E15D8" w:rsidP="009E15D8">
      <w:pPr>
        <w:rPr>
          <w:i/>
        </w:rPr>
      </w:pPr>
      <w:r>
        <w:t>MCH Centre</w:t>
      </w:r>
      <w:r w:rsidR="00925C14">
        <w:t xml:space="preserve"> -&gt; </w:t>
      </w:r>
      <w:r w:rsidR="00925C14">
        <w:rPr>
          <w:i/>
        </w:rPr>
        <w:t>Women’s Issues, Health, Child Welfare</w:t>
      </w:r>
    </w:p>
    <w:p w:rsidR="009E15D8" w:rsidRDefault="009E15D8" w:rsidP="009E15D8">
      <w:r>
        <w:t xml:space="preserve">Medical Facilities -&gt; </w:t>
      </w:r>
      <w:r w:rsidRPr="00EF78F2">
        <w:rPr>
          <w:i/>
        </w:rPr>
        <w:t>Health</w:t>
      </w:r>
    </w:p>
    <w:p w:rsidR="009E15D8" w:rsidRDefault="009E15D8" w:rsidP="009E15D8">
      <w:r>
        <w:t xml:space="preserve">Mentally Retarded -&gt; </w:t>
      </w:r>
      <w:r w:rsidRPr="00EF78F2">
        <w:rPr>
          <w:i/>
        </w:rPr>
        <w:t>Health, Disability Services</w:t>
      </w:r>
    </w:p>
    <w:p w:rsidR="009E15D8" w:rsidRDefault="009E15D8" w:rsidP="009E15D8">
      <w:r>
        <w:t>Multipurpose -&gt; IGNORE, ARE YOU KIDDING ME?</w:t>
      </w:r>
    </w:p>
    <w:p w:rsidR="009E15D8" w:rsidRPr="00C404FE" w:rsidRDefault="009E15D8" w:rsidP="009E15D8">
      <w:pPr>
        <w:rPr>
          <w:i/>
        </w:rPr>
      </w:pPr>
      <w:r>
        <w:t>Narcotics Control</w:t>
      </w:r>
      <w:r w:rsidR="00C404FE">
        <w:t xml:space="preserve"> -&gt; </w:t>
      </w:r>
      <w:r w:rsidR="00C404FE">
        <w:rPr>
          <w:i/>
        </w:rPr>
        <w:t>Drug Issues</w:t>
      </w:r>
    </w:p>
    <w:p w:rsidR="009E15D8" w:rsidRDefault="009E15D8" w:rsidP="009E15D8">
      <w:r>
        <w:t xml:space="preserve">Needy People -&gt; </w:t>
      </w:r>
      <w:r w:rsidRPr="00EF78F2">
        <w:rPr>
          <w:i/>
        </w:rPr>
        <w:t>General Welfare</w:t>
      </w:r>
    </w:p>
    <w:p w:rsidR="009E15D8" w:rsidRDefault="009E15D8" w:rsidP="009E15D8">
      <w:r>
        <w:t xml:space="preserve">Non Formal Education -&gt; </w:t>
      </w:r>
      <w:r w:rsidRPr="00EF78F2">
        <w:rPr>
          <w:i/>
        </w:rPr>
        <w:t>Education</w:t>
      </w:r>
    </w:p>
    <w:p w:rsidR="009E15D8" w:rsidRPr="00EF78F2" w:rsidRDefault="009E15D8" w:rsidP="009E15D8">
      <w:proofErr w:type="gramStart"/>
      <w:r>
        <w:t>Officers Welfare -&gt; NO IDEA</w:t>
      </w:r>
      <w:r w:rsidR="00EF78F2">
        <w:t xml:space="preserve">, </w:t>
      </w:r>
      <w:r w:rsidR="00EF78F2">
        <w:rPr>
          <w:i/>
        </w:rPr>
        <w:t>General Welfare</w:t>
      </w:r>
      <w:r w:rsidR="00EF78F2">
        <w:t>?</w:t>
      </w:r>
      <w:proofErr w:type="gramEnd"/>
    </w:p>
    <w:p w:rsidR="009E15D8" w:rsidRPr="00EF78F2" w:rsidRDefault="009E15D8" w:rsidP="009E15D8">
      <w:pPr>
        <w:rPr>
          <w:i/>
        </w:rPr>
      </w:pPr>
      <w:r>
        <w:t>Old People Home</w:t>
      </w:r>
      <w:r w:rsidR="00EF78F2">
        <w:t xml:space="preserve"> -&gt; </w:t>
      </w:r>
      <w:r w:rsidR="00EF78F2">
        <w:rPr>
          <w:i/>
        </w:rPr>
        <w:t>Elderly Issues</w:t>
      </w:r>
    </w:p>
    <w:p w:rsidR="009E15D8" w:rsidRDefault="009E15D8" w:rsidP="009E15D8">
      <w:r>
        <w:t xml:space="preserve">Orphans -&gt; </w:t>
      </w:r>
      <w:r w:rsidRPr="00EF78F2">
        <w:rPr>
          <w:i/>
        </w:rPr>
        <w:t>Child Welfare</w:t>
      </w:r>
    </w:p>
    <w:p w:rsidR="009E15D8" w:rsidRDefault="009E15D8" w:rsidP="009E15D8">
      <w:r>
        <w:t>Others -&gt; IGNORE, AGAIN</w:t>
      </w:r>
    </w:p>
    <w:p w:rsidR="009E15D8" w:rsidRDefault="009E15D8" w:rsidP="009E15D8">
      <w:r>
        <w:t xml:space="preserve">Patients Welfare -&gt; </w:t>
      </w:r>
      <w:r w:rsidRPr="00C404FE">
        <w:rPr>
          <w:i/>
        </w:rPr>
        <w:t>Health, General Welfare</w:t>
      </w:r>
    </w:p>
    <w:p w:rsidR="009E15D8" w:rsidRDefault="009E15D8" w:rsidP="009E15D8">
      <w:r>
        <w:t xml:space="preserve">Pavement of Streets -&gt; </w:t>
      </w:r>
      <w:r w:rsidRPr="00C404FE">
        <w:rPr>
          <w:i/>
        </w:rPr>
        <w:t>Infrastructure</w:t>
      </w:r>
    </w:p>
    <w:p w:rsidR="009E15D8" w:rsidRDefault="009E15D8" w:rsidP="009E15D8">
      <w:r>
        <w:t>Peace</w:t>
      </w:r>
      <w:r w:rsidR="00C404FE">
        <w:t xml:space="preserve"> -&gt; NO IDEA HERE</w:t>
      </w:r>
    </w:p>
    <w:p w:rsidR="009E15D8" w:rsidRDefault="009E15D8" w:rsidP="009E15D8">
      <w:r>
        <w:t xml:space="preserve">Physical and Mentally Handicap -&gt; </w:t>
      </w:r>
      <w:r w:rsidRPr="00C404FE">
        <w:rPr>
          <w:i/>
        </w:rPr>
        <w:t>Health, Disability Services</w:t>
      </w:r>
    </w:p>
    <w:p w:rsidR="009E15D8" w:rsidRDefault="009E15D8" w:rsidP="009E15D8">
      <w:r>
        <w:t xml:space="preserve">Physically Handicapped -&gt; </w:t>
      </w:r>
      <w:r w:rsidRPr="00C404FE">
        <w:rPr>
          <w:i/>
        </w:rPr>
        <w:t>Health, Disability Services</w:t>
      </w:r>
    </w:p>
    <w:p w:rsidR="009E15D8" w:rsidRDefault="009E15D8" w:rsidP="009E15D8">
      <w:r>
        <w:t xml:space="preserve">Political </w:t>
      </w:r>
      <w:proofErr w:type="spellStart"/>
      <w:r>
        <w:t>Awarness</w:t>
      </w:r>
      <w:proofErr w:type="spellEnd"/>
      <w:r>
        <w:t xml:space="preserve">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Poor People Welfare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Poor Student Welfare -&gt; </w:t>
      </w:r>
      <w:r w:rsidRPr="00C404FE">
        <w:rPr>
          <w:i/>
        </w:rPr>
        <w:t>General Welfare, Child Welfare</w:t>
      </w:r>
    </w:p>
    <w:p w:rsidR="009E15D8" w:rsidRDefault="009E15D8" w:rsidP="009E15D8">
      <w:r>
        <w:t xml:space="preserve">Population welfare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Population welfare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Poverty </w:t>
      </w:r>
      <w:proofErr w:type="spellStart"/>
      <w:proofErr w:type="gramStart"/>
      <w:r>
        <w:t>Allevation</w:t>
      </w:r>
      <w:proofErr w:type="spellEnd"/>
      <w:r>
        <w:t xml:space="preserve">  -</w:t>
      </w:r>
      <w:proofErr w:type="gramEnd"/>
      <w:r>
        <w:t xml:space="preserve">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Primary Health -&gt; </w:t>
      </w:r>
      <w:r w:rsidRPr="00C404FE">
        <w:rPr>
          <w:i/>
        </w:rPr>
        <w:t>Health</w:t>
      </w:r>
    </w:p>
    <w:p w:rsidR="009E15D8" w:rsidRPr="00C404FE" w:rsidRDefault="009E15D8" w:rsidP="009E15D8">
      <w:pPr>
        <w:rPr>
          <w:i/>
        </w:rPr>
      </w:pPr>
      <w:r>
        <w:t>Prisoners</w:t>
      </w:r>
      <w:r w:rsidR="00C404FE">
        <w:t xml:space="preserve"> -&gt; </w:t>
      </w:r>
      <w:r w:rsidR="00C404FE">
        <w:rPr>
          <w:i/>
        </w:rPr>
        <w:t>Legal Services</w:t>
      </w:r>
    </w:p>
    <w:p w:rsidR="009E15D8" w:rsidRDefault="009E15D8" w:rsidP="009E15D8">
      <w:r>
        <w:t xml:space="preserve">Psychological Support -&gt; </w:t>
      </w:r>
      <w:r w:rsidRPr="00C404FE">
        <w:rPr>
          <w:i/>
        </w:rPr>
        <w:t>Health</w:t>
      </w:r>
    </w:p>
    <w:p w:rsidR="009E15D8" w:rsidRDefault="009E15D8" w:rsidP="009E15D8">
      <w:r>
        <w:t xml:space="preserve">Reading Room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Recreational -&gt; </w:t>
      </w:r>
      <w:r w:rsidRPr="00C404FE">
        <w:rPr>
          <w:i/>
        </w:rPr>
        <w:t>Recreation</w:t>
      </w:r>
    </w:p>
    <w:p w:rsidR="009E15D8" w:rsidRDefault="009E15D8" w:rsidP="009E15D8">
      <w:r>
        <w:t xml:space="preserve">Refugees Facilities -&gt; </w:t>
      </w:r>
      <w:r w:rsidRPr="00C404FE">
        <w:rPr>
          <w:i/>
        </w:rPr>
        <w:t>General Welfare</w:t>
      </w:r>
    </w:p>
    <w:p w:rsidR="009E15D8" w:rsidRDefault="009E15D8" w:rsidP="009E15D8">
      <w:r>
        <w:t xml:space="preserve">Rehabilitation -&gt; </w:t>
      </w:r>
      <w:r w:rsidRPr="00C404FE">
        <w:rPr>
          <w:i/>
        </w:rPr>
        <w:t>Health</w:t>
      </w:r>
    </w:p>
    <w:p w:rsidR="009E15D8" w:rsidRDefault="009E15D8" w:rsidP="009E15D8">
      <w:r>
        <w:t xml:space="preserve">Rehabilitation of Disables -&gt; </w:t>
      </w:r>
      <w:r w:rsidRPr="00C404FE">
        <w:rPr>
          <w:i/>
        </w:rPr>
        <w:t>Health, Disability Services</w:t>
      </w:r>
    </w:p>
    <w:p w:rsidR="009E15D8" w:rsidRDefault="009E15D8" w:rsidP="009E15D8">
      <w:r>
        <w:t xml:space="preserve">Religious Education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Religious Publications -&gt; </w:t>
      </w:r>
      <w:r w:rsidRPr="00C404FE">
        <w:rPr>
          <w:i/>
        </w:rPr>
        <w:t>Education</w:t>
      </w:r>
    </w:p>
    <w:p w:rsidR="009E15D8" w:rsidRDefault="009E15D8" w:rsidP="009E15D8">
      <w:r>
        <w:t xml:space="preserve">Reproductive Health -&gt; </w:t>
      </w:r>
      <w:r w:rsidRPr="00C404FE">
        <w:rPr>
          <w:i/>
        </w:rPr>
        <w:t>Health, Women's Issues</w:t>
      </w:r>
    </w:p>
    <w:p w:rsidR="009E15D8" w:rsidRPr="00C155AA" w:rsidRDefault="009E15D8" w:rsidP="009E15D8">
      <w:r>
        <w:t xml:space="preserve">Research </w:t>
      </w:r>
      <w:r w:rsidR="00C404FE">
        <w:t xml:space="preserve">-&gt; </w:t>
      </w:r>
      <w:r w:rsidR="00C404FE">
        <w:rPr>
          <w:i/>
        </w:rPr>
        <w:t>Education</w:t>
      </w:r>
      <w:r w:rsidR="00C155AA">
        <w:rPr>
          <w:i/>
        </w:rPr>
        <w:t xml:space="preserve"> </w:t>
      </w:r>
      <w:r w:rsidR="00C155AA">
        <w:t>OR POSSIBLY ELIMINATE</w:t>
      </w:r>
    </w:p>
    <w:p w:rsidR="009E15D8" w:rsidRDefault="009E15D8" w:rsidP="009E15D8">
      <w:r>
        <w:t>Resource Management</w:t>
      </w:r>
      <w:r w:rsidR="002C4F08">
        <w:t xml:space="preserve"> -&gt; ELIMINATE</w:t>
      </w:r>
    </w:p>
    <w:p w:rsidR="009E15D8" w:rsidRDefault="009E15D8" w:rsidP="009E15D8">
      <w:r>
        <w:t xml:space="preserve">Risk Reduction training -&gt; </w:t>
      </w:r>
      <w:r w:rsidRPr="00263A17">
        <w:rPr>
          <w:i/>
        </w:rPr>
        <w:t>Education</w:t>
      </w:r>
    </w:p>
    <w:p w:rsidR="009E15D8" w:rsidRDefault="009E15D8" w:rsidP="009E15D8">
      <w:r>
        <w:t xml:space="preserve">Rural Development -&gt; </w:t>
      </w:r>
      <w:r w:rsidRPr="00263A17">
        <w:rPr>
          <w:i/>
        </w:rPr>
        <w:t>Capacity Building</w:t>
      </w:r>
    </w:p>
    <w:p w:rsidR="009E15D8" w:rsidRDefault="009E15D8" w:rsidP="009E15D8">
      <w:r>
        <w:t xml:space="preserve">Sanitation -&gt; </w:t>
      </w:r>
      <w:r w:rsidRPr="00263A17">
        <w:rPr>
          <w:i/>
        </w:rPr>
        <w:t>Infrastructure</w:t>
      </w:r>
      <w:r w:rsidR="00263A17">
        <w:rPr>
          <w:i/>
        </w:rPr>
        <w:t xml:space="preserve"> Development</w:t>
      </w:r>
    </w:p>
    <w:p w:rsidR="009E15D8" w:rsidRDefault="009E15D8" w:rsidP="009E15D8">
      <w:r>
        <w:t xml:space="preserve">School -&gt; </w:t>
      </w:r>
      <w:r w:rsidRPr="00263A17">
        <w:rPr>
          <w:i/>
        </w:rPr>
        <w:t>Education</w:t>
      </w:r>
    </w:p>
    <w:p w:rsidR="009E15D8" w:rsidRDefault="009E15D8" w:rsidP="009E15D8">
      <w:r>
        <w:t xml:space="preserve">Senior Citizen -&gt; </w:t>
      </w:r>
      <w:r w:rsidRPr="002C4F08">
        <w:rPr>
          <w:i/>
        </w:rPr>
        <w:t>Elderly Welfare</w:t>
      </w:r>
    </w:p>
    <w:p w:rsidR="009E15D8" w:rsidRDefault="009E15D8" w:rsidP="009E15D8">
      <w:r>
        <w:t xml:space="preserve">Shelter -&gt; </w:t>
      </w:r>
      <w:r w:rsidRPr="002C4F08">
        <w:rPr>
          <w:i/>
        </w:rPr>
        <w:t>General Welfare</w:t>
      </w:r>
    </w:p>
    <w:p w:rsidR="009E15D8" w:rsidRDefault="009E15D8" w:rsidP="009E15D8">
      <w:r>
        <w:t xml:space="preserve">Skill Development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Social Education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Social Welfare -&gt; </w:t>
      </w:r>
      <w:r w:rsidRPr="002C4F08">
        <w:rPr>
          <w:i/>
        </w:rPr>
        <w:t>General Welfare</w:t>
      </w:r>
    </w:p>
    <w:p w:rsidR="009E15D8" w:rsidRDefault="009E15D8" w:rsidP="009E15D8">
      <w:r>
        <w:t xml:space="preserve">Sports Facility -&gt; </w:t>
      </w:r>
      <w:r w:rsidRPr="002C4F08">
        <w:rPr>
          <w:i/>
        </w:rPr>
        <w:t>Recreation</w:t>
      </w:r>
    </w:p>
    <w:p w:rsidR="009E15D8" w:rsidRDefault="009E15D8" w:rsidP="009E15D8">
      <w:proofErr w:type="spellStart"/>
      <w:r>
        <w:t>Stiching</w:t>
      </w:r>
      <w:proofErr w:type="spellEnd"/>
      <w:r>
        <w:t xml:space="preserve"> Center -&gt; </w:t>
      </w:r>
      <w:r w:rsidRPr="002C4F08">
        <w:rPr>
          <w:i/>
        </w:rPr>
        <w:t>Health</w:t>
      </w:r>
    </w:p>
    <w:p w:rsidR="009E15D8" w:rsidRDefault="009E15D8" w:rsidP="009E15D8">
      <w:r>
        <w:t xml:space="preserve">Supply of Eye Equipments -&gt; </w:t>
      </w:r>
      <w:r w:rsidRPr="002C4F08">
        <w:rPr>
          <w:i/>
        </w:rPr>
        <w:t>Health</w:t>
      </w:r>
    </w:p>
    <w:p w:rsidR="009E15D8" w:rsidRDefault="009E15D8" w:rsidP="009E15D8">
      <w:r>
        <w:t xml:space="preserve">Sustainable Community -&gt; </w:t>
      </w:r>
      <w:r w:rsidRPr="002C4F08">
        <w:rPr>
          <w:i/>
        </w:rPr>
        <w:t>Capacity Building</w:t>
      </w:r>
      <w:r w:rsidR="002C4F08">
        <w:rPr>
          <w:i/>
        </w:rPr>
        <w:t>, Environmental Issues</w:t>
      </w:r>
    </w:p>
    <w:p w:rsidR="009E15D8" w:rsidRDefault="009E15D8" w:rsidP="009E15D8">
      <w:r>
        <w:t xml:space="preserve">Sustainable Environment -&gt; </w:t>
      </w:r>
      <w:r w:rsidRPr="002C4F08">
        <w:rPr>
          <w:i/>
        </w:rPr>
        <w:t>Environmental</w:t>
      </w:r>
      <w:r w:rsidR="002C4F08" w:rsidRPr="002C4F08">
        <w:rPr>
          <w:i/>
        </w:rPr>
        <w:t xml:space="preserve"> Issues</w:t>
      </w:r>
    </w:p>
    <w:p w:rsidR="009E15D8" w:rsidRDefault="009E15D8" w:rsidP="009E15D8">
      <w:r>
        <w:t xml:space="preserve">TB Patients -&gt; </w:t>
      </w:r>
      <w:r w:rsidRPr="002C4F08">
        <w:rPr>
          <w:i/>
        </w:rPr>
        <w:t>Health</w:t>
      </w:r>
    </w:p>
    <w:p w:rsidR="009E15D8" w:rsidRDefault="009E15D8" w:rsidP="009E15D8">
      <w:r>
        <w:t xml:space="preserve">Technical Education -&gt; </w:t>
      </w:r>
      <w:r w:rsidRPr="002C4F08">
        <w:rPr>
          <w:i/>
        </w:rPr>
        <w:t>Education, Technology</w:t>
      </w:r>
    </w:p>
    <w:p w:rsidR="009E15D8" w:rsidRDefault="009E15D8" w:rsidP="009E15D8">
      <w:r>
        <w:t xml:space="preserve">Technology -&gt; </w:t>
      </w:r>
      <w:r w:rsidRPr="002C4F08">
        <w:rPr>
          <w:i/>
        </w:rPr>
        <w:t>Technology</w:t>
      </w:r>
    </w:p>
    <w:p w:rsidR="009E15D8" w:rsidRDefault="009E15D8" w:rsidP="009E15D8">
      <w:r>
        <w:t xml:space="preserve">Traffic Management -&gt; </w:t>
      </w:r>
      <w:r w:rsidRPr="002C4F08">
        <w:rPr>
          <w:i/>
        </w:rPr>
        <w:t>Infrastructure</w:t>
      </w:r>
    </w:p>
    <w:p w:rsidR="009E15D8" w:rsidRDefault="009E15D8" w:rsidP="009E15D8">
      <w:r>
        <w:t xml:space="preserve">Training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Training and Education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Training and Recruitment of volunteers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Training in Ophthalmologists -&gt; </w:t>
      </w:r>
      <w:r w:rsidRPr="002C4F08">
        <w:rPr>
          <w:i/>
        </w:rPr>
        <w:t>Education</w:t>
      </w:r>
      <w:r>
        <w:t xml:space="preserve">, </w:t>
      </w:r>
      <w:r w:rsidRPr="002C4F08">
        <w:rPr>
          <w:i/>
        </w:rPr>
        <w:t>Health</w:t>
      </w:r>
    </w:p>
    <w:p w:rsidR="009E15D8" w:rsidRDefault="009E15D8" w:rsidP="009E15D8">
      <w:r>
        <w:t xml:space="preserve">Transport Facilities -&gt; </w:t>
      </w:r>
      <w:r w:rsidRPr="002C4F08">
        <w:rPr>
          <w:i/>
        </w:rPr>
        <w:t>Infrastructure</w:t>
      </w:r>
    </w:p>
    <w:p w:rsidR="009E15D8" w:rsidRDefault="009E15D8" w:rsidP="009E15D8">
      <w:proofErr w:type="spellStart"/>
      <w:r>
        <w:t>Tution</w:t>
      </w:r>
      <w:proofErr w:type="spellEnd"/>
      <w:r>
        <w:t xml:space="preserve"> Center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Unemployment -&gt; </w:t>
      </w:r>
      <w:r w:rsidRPr="002C4F08">
        <w:rPr>
          <w:i/>
        </w:rPr>
        <w:t>General Welfare</w:t>
      </w:r>
    </w:p>
    <w:p w:rsidR="009E15D8" w:rsidRPr="002C4F08" w:rsidRDefault="009E15D8" w:rsidP="009E15D8">
      <w:r>
        <w:t xml:space="preserve">Urban Development -&gt; </w:t>
      </w:r>
      <w:r w:rsidRPr="002C4F08">
        <w:rPr>
          <w:i/>
        </w:rPr>
        <w:t>Urban Development</w:t>
      </w:r>
      <w:r w:rsidR="002C4F08">
        <w:rPr>
          <w:i/>
        </w:rPr>
        <w:t xml:space="preserve"> </w:t>
      </w:r>
      <w:r w:rsidR="002C4F08">
        <w:t>IDK HERE</w:t>
      </w:r>
    </w:p>
    <w:p w:rsidR="009E15D8" w:rsidRDefault="009E15D8" w:rsidP="009E15D8">
      <w:r>
        <w:t xml:space="preserve">Vocational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Vocational School -&gt; </w:t>
      </w:r>
      <w:r w:rsidRPr="002C4F08">
        <w:rPr>
          <w:i/>
        </w:rPr>
        <w:t>Education</w:t>
      </w:r>
    </w:p>
    <w:p w:rsidR="009E15D8" w:rsidRDefault="009E15D8" w:rsidP="009E15D8">
      <w:r>
        <w:t xml:space="preserve">Water Supply - </w:t>
      </w:r>
      <w:r w:rsidRPr="002C4F08">
        <w:rPr>
          <w:i/>
        </w:rPr>
        <w:t>Water Issues</w:t>
      </w:r>
    </w:p>
    <w:p w:rsidR="009E15D8" w:rsidRDefault="009E15D8" w:rsidP="009E15D8">
      <w:r>
        <w:t xml:space="preserve">Welfare </w:t>
      </w:r>
      <w:proofErr w:type="gramStart"/>
      <w:r>
        <w:t>Of</w:t>
      </w:r>
      <w:proofErr w:type="gramEnd"/>
      <w:r>
        <w:t xml:space="preserve"> Aged -&gt; </w:t>
      </w:r>
      <w:r w:rsidRPr="002C4F08">
        <w:rPr>
          <w:i/>
        </w:rPr>
        <w:t>Elderly Welfare</w:t>
      </w:r>
    </w:p>
    <w:p w:rsidR="009E15D8" w:rsidRDefault="009E15D8" w:rsidP="009E15D8">
      <w:r>
        <w:t xml:space="preserve">Welfare of Blinds -&gt; </w:t>
      </w:r>
      <w:r w:rsidRPr="002C4F08">
        <w:rPr>
          <w:i/>
        </w:rPr>
        <w:t>Disability Services</w:t>
      </w:r>
    </w:p>
    <w:p w:rsidR="009E15D8" w:rsidRDefault="009E15D8" w:rsidP="009E15D8">
      <w:r>
        <w:t xml:space="preserve">Welfare of Deaf -&gt; </w:t>
      </w:r>
      <w:r w:rsidRPr="002C4F08">
        <w:rPr>
          <w:i/>
        </w:rPr>
        <w:t>Disability Services</w:t>
      </w:r>
    </w:p>
    <w:p w:rsidR="009E15D8" w:rsidRDefault="009E15D8" w:rsidP="009E15D8">
      <w:r>
        <w:t xml:space="preserve">Welfare </w:t>
      </w:r>
      <w:proofErr w:type="gramStart"/>
      <w:r>
        <w:t>Of</w:t>
      </w:r>
      <w:proofErr w:type="gramEnd"/>
      <w:r>
        <w:t xml:space="preserve"> Student -&gt; </w:t>
      </w:r>
      <w:r w:rsidRPr="002C4F08">
        <w:rPr>
          <w:i/>
        </w:rPr>
        <w:t>Child Welfare, Education</w:t>
      </w:r>
    </w:p>
    <w:p w:rsidR="009E15D8" w:rsidRDefault="009E15D8" w:rsidP="009E15D8">
      <w:r>
        <w:t xml:space="preserve">Women Empowerment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Women Reproductive Health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Women Rights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Women Welfare -&gt; </w:t>
      </w:r>
      <w:r w:rsidRPr="002C4F08">
        <w:rPr>
          <w:i/>
        </w:rPr>
        <w:t>Women's Issues</w:t>
      </w:r>
    </w:p>
    <w:p w:rsidR="009E15D8" w:rsidRDefault="009E15D8" w:rsidP="009E15D8">
      <w:r>
        <w:t xml:space="preserve">Youngster Welfare -&gt; </w:t>
      </w:r>
      <w:r w:rsidRPr="002C4F08">
        <w:rPr>
          <w:i/>
        </w:rPr>
        <w:t>Child Welfare</w:t>
      </w:r>
    </w:p>
    <w:p w:rsidR="009E15D8" w:rsidRDefault="009E15D8" w:rsidP="009E15D8">
      <w:r>
        <w:t xml:space="preserve">Youth Welfare -&gt; </w:t>
      </w:r>
      <w:r w:rsidRPr="002C4F08">
        <w:rPr>
          <w:i/>
        </w:rPr>
        <w:t>Child Welfare</w:t>
      </w:r>
    </w:p>
    <w:p w:rsidR="00B07EBA" w:rsidRDefault="00B07EBA" w:rsidP="009E15D8"/>
    <w:p w:rsidR="009E15D8" w:rsidRDefault="009E15D8" w:rsidP="009E15D8"/>
    <w:p w:rsidR="009E15D8" w:rsidRDefault="009E15D8" w:rsidP="009E15D8"/>
    <w:p w:rsidR="009E15D8" w:rsidRDefault="009E15D8" w:rsidP="009E15D8">
      <w:proofErr w:type="spellStart"/>
      <w:proofErr w:type="gramStart"/>
      <w:r>
        <w:t>Af</w:t>
      </w:r>
      <w:proofErr w:type="spellEnd"/>
      <w:proofErr w:type="gramEnd"/>
      <w:r>
        <w:t xml:space="preserve"> Sectors</w:t>
      </w:r>
    </w:p>
    <w:p w:rsidR="009E15D8" w:rsidRDefault="009E15D8" w:rsidP="009E15D8">
      <w:r>
        <w:t>-----------</w:t>
      </w:r>
    </w:p>
    <w:p w:rsidR="009E15D8" w:rsidRPr="004B3152" w:rsidRDefault="009E15D8" w:rsidP="009E15D8">
      <w:pPr>
        <w:rPr>
          <w:i/>
        </w:rPr>
      </w:pPr>
      <w:r>
        <w:t>Capacity Building</w:t>
      </w:r>
      <w:r w:rsidR="004B3152">
        <w:t xml:space="preserve"> -&gt; </w:t>
      </w:r>
      <w:r w:rsidR="004B3152">
        <w:rPr>
          <w:i/>
        </w:rPr>
        <w:t>Capacity Building</w:t>
      </w:r>
    </w:p>
    <w:p w:rsidR="009E15D8" w:rsidRDefault="009E15D8" w:rsidP="009E15D8">
      <w:r>
        <w:t>Commerce &amp; Industry</w:t>
      </w:r>
      <w:r w:rsidR="004B3152">
        <w:t xml:space="preserve"> -&gt; </w:t>
      </w:r>
      <w:r w:rsidR="004B3152" w:rsidRPr="004B3152">
        <w:rPr>
          <w:i/>
        </w:rPr>
        <w:t>Economic Issues</w:t>
      </w:r>
    </w:p>
    <w:p w:rsidR="009E15D8" w:rsidRDefault="009E15D8" w:rsidP="009E15D8">
      <w:r>
        <w:t>Community Development</w:t>
      </w:r>
      <w:r w:rsidR="004B3152">
        <w:t xml:space="preserve"> -&gt; </w:t>
      </w:r>
      <w:r w:rsidR="004B3152" w:rsidRPr="004B3152">
        <w:rPr>
          <w:i/>
        </w:rPr>
        <w:t>Capacity Building</w:t>
      </w:r>
    </w:p>
    <w:p w:rsidR="009E15D8" w:rsidRPr="004B3152" w:rsidRDefault="009E15D8" w:rsidP="009E15D8">
      <w:pPr>
        <w:rPr>
          <w:i/>
        </w:rPr>
      </w:pPr>
      <w:r>
        <w:t>Coordination</w:t>
      </w:r>
      <w:r w:rsidR="004B3152">
        <w:t xml:space="preserve"> -&gt; </w:t>
      </w:r>
      <w:r w:rsidR="004B3152">
        <w:rPr>
          <w:i/>
        </w:rPr>
        <w:t>Coordination</w:t>
      </w:r>
    </w:p>
    <w:p w:rsidR="009E15D8" w:rsidRPr="004B3152" w:rsidRDefault="009E15D8" w:rsidP="009E15D8">
      <w:pPr>
        <w:rPr>
          <w:i/>
        </w:rPr>
      </w:pPr>
      <w:r>
        <w:t>Education</w:t>
      </w:r>
      <w:r w:rsidR="004B3152">
        <w:t xml:space="preserve"> -&gt; </w:t>
      </w:r>
      <w:r w:rsidR="004B3152">
        <w:rPr>
          <w:i/>
        </w:rPr>
        <w:t>Education</w:t>
      </w:r>
    </w:p>
    <w:p w:rsidR="009E15D8" w:rsidRDefault="009E15D8" w:rsidP="009E15D8">
      <w:r>
        <w:t>Emergency Assistance</w:t>
      </w:r>
      <w:r w:rsidR="004B3152">
        <w:t xml:space="preserve"> -&gt; </w:t>
      </w:r>
      <w:r w:rsidR="004B3152" w:rsidRPr="004B3152">
        <w:rPr>
          <w:i/>
        </w:rPr>
        <w:t>Emergency Services</w:t>
      </w:r>
    </w:p>
    <w:p w:rsidR="009E15D8" w:rsidRPr="004B3152" w:rsidRDefault="009E15D8" w:rsidP="009E15D8">
      <w:pPr>
        <w:rPr>
          <w:i/>
        </w:rPr>
      </w:pPr>
      <w:r>
        <w:t>Energy</w:t>
      </w:r>
      <w:r w:rsidR="004B3152">
        <w:t xml:space="preserve"> -&gt; </w:t>
      </w:r>
      <w:r w:rsidR="004B3152">
        <w:rPr>
          <w:i/>
        </w:rPr>
        <w:t>Energy Issues</w:t>
      </w:r>
    </w:p>
    <w:p w:rsidR="009E15D8" w:rsidRDefault="009E15D8" w:rsidP="009E15D8">
      <w:r>
        <w:t xml:space="preserve">Environment -&gt; </w:t>
      </w:r>
      <w:r w:rsidRPr="004B3152">
        <w:rPr>
          <w:i/>
        </w:rPr>
        <w:t>Environmental</w:t>
      </w:r>
      <w:r w:rsidR="004B3152" w:rsidRPr="004B3152">
        <w:rPr>
          <w:i/>
        </w:rPr>
        <w:t xml:space="preserve"> Issues</w:t>
      </w:r>
    </w:p>
    <w:p w:rsidR="009E15D8" w:rsidRDefault="009E15D8" w:rsidP="009E15D8">
      <w:r>
        <w:t>Gender -&gt; Women's Issues</w:t>
      </w:r>
    </w:p>
    <w:p w:rsidR="009E15D8" w:rsidRDefault="009E15D8" w:rsidP="009E15D8">
      <w:r>
        <w:t>Governance</w:t>
      </w:r>
      <w:r w:rsidR="004B3152">
        <w:t xml:space="preserve"> -&gt; </w:t>
      </w:r>
      <w:r w:rsidR="004B3152" w:rsidRPr="004B3152">
        <w:rPr>
          <w:i/>
        </w:rPr>
        <w:t>Capacity Building</w:t>
      </w:r>
    </w:p>
    <w:p w:rsidR="009E15D8" w:rsidRPr="004B3152" w:rsidRDefault="009E15D8" w:rsidP="009E15D8">
      <w:pPr>
        <w:rPr>
          <w:i/>
        </w:rPr>
      </w:pPr>
      <w:r>
        <w:t>Health</w:t>
      </w:r>
      <w:r w:rsidR="004B3152">
        <w:t xml:space="preserve"> -&gt; </w:t>
      </w:r>
      <w:r w:rsidR="004B3152">
        <w:rPr>
          <w:i/>
        </w:rPr>
        <w:t>Health</w:t>
      </w:r>
    </w:p>
    <w:p w:rsidR="009E15D8" w:rsidRPr="004B3152" w:rsidRDefault="009E15D8" w:rsidP="009E15D8">
      <w:pPr>
        <w:rPr>
          <w:i/>
        </w:rPr>
      </w:pPr>
      <w:r>
        <w:t>Infrastructure</w:t>
      </w:r>
      <w:r w:rsidR="004B3152">
        <w:t xml:space="preserve"> -&gt; </w:t>
      </w:r>
      <w:r w:rsidR="004B3152">
        <w:rPr>
          <w:i/>
        </w:rPr>
        <w:t>Infrastructure</w:t>
      </w:r>
    </w:p>
    <w:p w:rsidR="009E15D8" w:rsidRPr="004B3152" w:rsidRDefault="009E15D8" w:rsidP="009E15D8">
      <w:pPr>
        <w:rPr>
          <w:i/>
        </w:rPr>
      </w:pPr>
      <w:r>
        <w:t>Security</w:t>
      </w:r>
      <w:r w:rsidR="004B3152">
        <w:t xml:space="preserve">-&gt; </w:t>
      </w:r>
      <w:r w:rsidR="004B3152" w:rsidRPr="004B3152">
        <w:rPr>
          <w:i/>
        </w:rPr>
        <w:t>Capacity Building, Infrastructure</w:t>
      </w:r>
    </w:p>
    <w:p w:rsidR="009E15D8" w:rsidRDefault="009E15D8" w:rsidP="009E15D8">
      <w:r>
        <w:t>Transport</w:t>
      </w:r>
      <w:r w:rsidR="004B3152">
        <w:t xml:space="preserve"> -&gt; </w:t>
      </w:r>
      <w:r w:rsidR="004B3152" w:rsidRPr="004B3152">
        <w:rPr>
          <w:i/>
        </w:rPr>
        <w:t>Infrastructure</w:t>
      </w:r>
    </w:p>
    <w:p w:rsidR="009E15D8" w:rsidRPr="004B3152" w:rsidRDefault="009E15D8" w:rsidP="009E15D8">
      <w:pPr>
        <w:rPr>
          <w:i/>
        </w:rPr>
      </w:pPr>
      <w:r>
        <w:t>Water Sanitation -</w:t>
      </w:r>
      <w:r w:rsidR="004B3152">
        <w:t>&gt;</w:t>
      </w:r>
      <w:r>
        <w:t xml:space="preserve"> </w:t>
      </w:r>
      <w:r w:rsidRPr="004B3152">
        <w:rPr>
          <w:i/>
        </w:rPr>
        <w:t>Water Issues</w:t>
      </w:r>
    </w:p>
    <w:p w:rsidR="009E15D8" w:rsidRDefault="009E15D8" w:rsidP="009E15D8"/>
    <w:p w:rsidR="00821124" w:rsidRDefault="00821124"/>
    <w:sectPr w:rsidR="00821124" w:rsidSect="008211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15D8"/>
    <w:rsid w:val="000C5F24"/>
    <w:rsid w:val="0010106B"/>
    <w:rsid w:val="00197D5B"/>
    <w:rsid w:val="002420DF"/>
    <w:rsid w:val="00263A17"/>
    <w:rsid w:val="002C4F08"/>
    <w:rsid w:val="00390588"/>
    <w:rsid w:val="004577F9"/>
    <w:rsid w:val="004B3152"/>
    <w:rsid w:val="00544DC4"/>
    <w:rsid w:val="00584C55"/>
    <w:rsid w:val="005F3816"/>
    <w:rsid w:val="007C6BD1"/>
    <w:rsid w:val="007E45EB"/>
    <w:rsid w:val="00813862"/>
    <w:rsid w:val="00821124"/>
    <w:rsid w:val="00830AD7"/>
    <w:rsid w:val="008C0FF7"/>
    <w:rsid w:val="00925C14"/>
    <w:rsid w:val="00971635"/>
    <w:rsid w:val="009809C7"/>
    <w:rsid w:val="009E15D8"/>
    <w:rsid w:val="009E6043"/>
    <w:rsid w:val="00B07EBA"/>
    <w:rsid w:val="00B360CE"/>
    <w:rsid w:val="00B5470D"/>
    <w:rsid w:val="00C155AA"/>
    <w:rsid w:val="00C404FE"/>
    <w:rsid w:val="00C81FE9"/>
    <w:rsid w:val="00C9445C"/>
    <w:rsid w:val="00D40A55"/>
    <w:rsid w:val="00E51362"/>
    <w:rsid w:val="00E84D44"/>
    <w:rsid w:val="00EB64FA"/>
    <w:rsid w:val="00EF78F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6C493-26D9-437F-B2A3-8639DA33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1035</Words>
  <Characters>5903</Characters>
  <Application>Microsoft Office Word</Application>
  <DocSecurity>0</DocSecurity>
  <Lines>49</Lines>
  <Paragraphs>13</Paragraphs>
  <ScaleCrop>false</ScaleCrop>
  <Company>Grizli777</Company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Farrow</dc:creator>
  <cp:keywords/>
  <cp:lastModifiedBy>R. Farrow</cp:lastModifiedBy>
  <cp:revision>2</cp:revision>
  <dcterms:created xsi:type="dcterms:W3CDTF">2010-07-19T10:55:00Z</dcterms:created>
  <dcterms:modified xsi:type="dcterms:W3CDTF">2010-07-19T10:55:00Z</dcterms:modified>
</cp:coreProperties>
</file>